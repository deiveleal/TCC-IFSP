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Avaliação de diferentes estratégias na engenharia de dados para a construção de um data warehouse com dados públicos voltado para cientistas sociais.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aumento acelerado de produção de dados e o amplo uso dentro dos mais diversificados cenários e objetivos, a engenharia de dados se destaca no sentido de manter e criar uma base sólida de dados</w:t>
      </w:r>
      <w:ins w:author="Samuel Botter Martins" w:id="0" w:date="2021-05-31T20:59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então poderão ser consumidos</w:t>
      </w:r>
      <w:ins w:author="Samuel Botter Martins" w:id="1" w:date="2021-05-31T21:00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seja </w:t>
      </w:r>
      <w:ins w:author="Samuel Botter Martins" w:id="2" w:date="2021-05-31T21:00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por</w:t>
        </w:r>
      </w:ins>
      <w:del w:author="Samuel Botter Martins" w:id="2" w:date="2021-05-31T21:00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pelo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cientista</w:t>
      </w:r>
      <w:ins w:author="Samuel Botter Martins" w:id="3" w:date="2021-05-31T21:00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s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dados</w:t>
      </w:r>
      <w:ins w:author="Samuel Botter Martins" w:id="4" w:date="2021-05-31T21:00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ou</w:t>
        </w:r>
      </w:ins>
      <w:del w:author="Samuel Botter Martins" w:id="4" w:date="2021-05-31T21:00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engenheiro</w:t>
      </w:r>
      <w:ins w:author="Samuel Botter Martins" w:id="5" w:date="2021-05-31T21:00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s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aprendizado de máquina ou analista de dados. O engenheiro de dados tem entre suas atribuições a construção e manutenção de arquiteturas direcionadas a dados, tais como banco de dados e sistemas de processamento </w:t>
      </w:r>
      <w:ins w:author="Samuel Botter Martins" w:id="6" w:date="2021-05-31T21:00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em</w:t>
        </w:r>
      </w:ins>
      <w:del w:author="Samuel Botter Martins" w:id="6" w:date="2021-05-31T21:00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de</w:delText>
        </w:r>
      </w:del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grande escala. Dentro da gama de possibilidades, a ETL 一</w:t>
      </w:r>
      <w:ins w:author="Samuel Botter Martins" w:id="7" w:date="2021-05-31T21:00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do inglês,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Samuel Botter Martins" w:id="8" w:date="2021-05-31T21:00:51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Extract, Transform, Load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一 ou extração, transformação e carregamento é uma das etapas que merece destaque. 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etapa,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  <w:rPrChange w:author="Samuel Botter Martins" w:id="9" w:date="2021-05-31T21:02:33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extração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Samuel Botter Martins" w:id="10" w:date="2021-05-31T21:01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corresponde ao</w:t>
        </w:r>
      </w:ins>
      <w:del w:author="Samuel Botter Martins" w:id="10" w:date="2021-05-31T21:01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é o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agrupamento das mais diversas fontes de dados. Nela os dados são recuperados em sua forma crua, seja em bancos relacionais</w:t>
      </w:r>
      <w:del w:author="Samuel Botter Martins" w:id="11" w:date="2021-05-31T21:01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ou não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planilhas, arquivos, </w:t>
      </w:r>
      <w:ins w:author="Samuel Botter Martins" w:id="12" w:date="2021-05-31T21:02:1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ou outras</w:t>
        </w:r>
      </w:ins>
      <w:del w:author="Samuel Botter Martins" w:id="12" w:date="2021-05-31T21:02:1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e as mais diferentes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formas de</w:t>
      </w:r>
      <w:ins w:author="Samuel Botter Martins" w:id="13" w:date="2021-05-31T21:02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armazenamento de dados</w:t>
        </w:r>
      </w:ins>
      <w:del w:author="Samuel Botter Martins" w:id="13" w:date="2021-05-31T21:02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informações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sua vez,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  <w:rPrChange w:author="Samuel Botter Martins" w:id="14" w:date="2021-05-31T21:02:36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transformação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Samuel Botter Martins" w:id="15" w:date="2021-05-31T21:02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visa</w:t>
        </w:r>
      </w:ins>
      <w:del w:author="Samuel Botter Martins" w:id="15" w:date="2021-05-31T21:02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se ocupa em</w:delText>
        </w:r>
      </w:del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tornar os dados aptos para a utilização. Assim, são utilizadas técnicas de limpeza, classificação 一 categóricos e contínuos 一, e normalização sobre os dados. Por fim,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  <w:rPrChange w:author="Samuel Botter Martins" w:id="16" w:date="2021-05-31T21:02:59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carregamento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dos dados dá um local de acesso ao consumidor dos dados</w:t>
      </w:r>
      <w:ins w:author="Samuel Botter Martins" w:id="17" w:date="2021-05-31T21:03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(por exemplo, o cientista de dados)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ins w:author="Samuel Botter Martins" w:id="18" w:date="2021-05-31T21:03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Exemplos de locais de acesso são </w:t>
        </w:r>
      </w:ins>
      <w:del w:author="Samuel Botter Martins" w:id="18" w:date="2021-05-31T21:03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Uma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</w:t>
      </w:r>
      <w:ins w:author="Samuel Botter Martins" w:id="19" w:date="2021-05-31T21:04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(colocar a explocação da sigla) e</w:t>
        </w:r>
      </w:ins>
      <w:del w:author="Samuel Botter Martins" w:id="19" w:date="2021-05-31T21:04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Samuel Botter Martins" w:id="20" w:date="2021-05-31T21:03:17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data warehouse</w:t>
      </w:r>
      <w:ins w:author="Samuel Botter Martins" w:id="21" w:date="2021-05-31T21:04:43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  <w:rPrChange w:author="Samuel Botter Martins" w:id="20" w:date="2021-05-31T21:03:17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.</w:t>
        </w:r>
      </w:ins>
      <w:del w:author="Samuel Botter Martins" w:id="21" w:date="2021-05-31T21:04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</w:delText>
        </w:r>
      </w:del>
      <w:ins w:author="Samuel Botter Martins" w:id="22" w:date="2021-05-31T21:04:20Z">
        <w:del w:author="Samuel Botter Martins" w:id="21" w:date="2021-05-31T21:04:43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e </w:delText>
          </w:r>
        </w:del>
      </w:ins>
      <w:del w:author="Samuel Botter Martins" w:id="21" w:date="2021-05-31T21:04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um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repositório onde seja possível o acesso por qualquer usuário interessado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ins w:author="Samuel Botter Martins" w:id="23" w:date="2021-05-31T21:05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Um </w:t>
        </w:r>
      </w:ins>
      <w:del w:author="Samuel Botter Martins" w:id="23" w:date="2021-05-31T21:05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Optamos aqui por focar em realizar o armazenamento em um 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Samuel Botter Martins" w:id="24" w:date="2021-05-31T21:05:08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data warehouse</w:t>
      </w:r>
      <w:del w:author="Samuel Botter Martins" w:id="25" w:date="2021-05-31T21:05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ins w:author="Samuel Botter Martins" w:id="25" w:date="2021-05-31T21:05:10Z">
        <w:del w:author="Samuel Botter Martins" w:id="25" w:date="2021-05-31T21:05:10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é</w:delText>
          </w:r>
        </w:del>
      </w:ins>
      <w:del w:author="Samuel Botter Martins" w:id="25" w:date="2021-05-31T21:05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Que é entendido como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banco </w:t>
      </w:r>
      <w:ins w:author="Samuel Botter Martins" w:id="26" w:date="2021-05-31T21:05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de dados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estruturado voltado para consultas avançadas</w:t>
      </w:r>
      <w:ins w:author="Samuel Botter Martins" w:id="27" w:date="2021-05-31T21:05:3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(explicar o q é)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grande quantidade de dados históricos e direcionado para suportar análises. Nele são centralizados uma grande quantidade de dados advindos de diferentes fontes que passaram pelo processo de ETL.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relação ao ETL</w:t>
      </w:r>
      <w:ins w:author="Samuel Botter Martins" w:id="28" w:date="2021-05-31T21:05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há uma variação, o ELT</w:t>
      </w:r>
      <w:ins w:author="Samuel Botter Martins" w:id="29" w:date="2021-05-31T21:06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(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Extract, Load, Transform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)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inverte-se a </w:t>
      </w:r>
      <w:ins w:author="Samuel Botter Martins" w:id="30" w:date="2021-05-31T21:06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ordem de execução da </w:t>
        </w:r>
      </w:ins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  <w:rPrChange w:author="Samuel Botter Martins" w:id="31" w:date="2021-05-31T21:06:50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carga dos dados</w:t>
      </w:r>
      <w:ins w:author="Samuel Botter Martins" w:id="32" w:date="2021-05-31T21:06:51Z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  <w:rPrChange w:author="Samuel Botter Martins" w:id="31" w:date="2021-05-31T21:06:50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 (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Samuel Botter Martins" w:id="31" w:date="2021-05-31T21:06:50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Load</w:t>
        </w:r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  <w:rPrChange w:author="Samuel Botter Martins" w:id="31" w:date="2021-05-31T21:06:50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)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 transformação</w:t>
      </w:r>
      <w:ins w:author="Samuel Botter Martins" w:id="33" w:date="2021-05-31T21:06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(Transform)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Nesse modelo, os dados primeiro são salvos em algum lugar para o uso e depois ocorre a transformação e tratamento dos dados. Em nosso estudo, nos ocuparemos de criar um pipeline de dados voltado para o primeiro tipo, ETL, não sendo então tratadas diretamente maneiras de trabalhar em um processo de ELT de dados.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720"/>
        <w:jc w:val="both"/>
        <w:rPr>
          <w:ins w:author="Samuel Botter Martins" w:id="37" w:date="2021-05-31T21:08:17Z"/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uma etapa tão importante e que tem uma massa de dados que pode chegar à casa de terabytes, foram surgindo diferentes ferramentas que auxiliassem no processo de ETL</w:t>
      </w:r>
      <w:ins w:author="Samuel Botter Martins" w:id="34" w:date="2021-05-31T21:07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(quais? cite exemplos)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Assim, temos desde ferramentas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Samuel Botter Martins" w:id="35" w:date="2021-05-31T21:09:07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open</w:t>
      </w:r>
      <w:ins w:author="Samuel Botter Martins" w:id="36" w:date="2021-05-31T21:09:0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  <w:rPrChange w:author="Samuel Botter Martins" w:id="35" w:date="2021-05-31T21:09:07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-</w:t>
        </w:r>
      </w:ins>
      <w:del w:author="Samuel Botter Martins" w:id="36" w:date="2021-05-31T21:09:0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  <w:rPrChange w:author="Samuel Botter Martins" w:id="35" w:date="2021-05-31T21:09:07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  <w:rPrChange w:author="Samuel Botter Martins" w:id="35" w:date="2021-05-31T21:09:07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ferramentas proprietárias, mas todas voltadas para maximizar e melhorar as informações que são angariadas. </w:t>
      </w:r>
      <w:ins w:author="Samuel Botter Martins" w:id="37" w:date="2021-05-31T21:08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Visando o uso de ferramentas open-source para a execução do ETL, há uma ausência de estudos que comparem as diferentes soluções existentes, seu prós e contras, bem como quais cenários cada ferramenta é indicada.</w:t>
        </w:r>
      </w:ins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720"/>
        <w:jc w:val="both"/>
        <w:rPr>
          <w:ins w:author="Samuel Botter Martins" w:id="40" w:date="2021-05-31T21:11:10Z"/>
          <w:rFonts w:ascii="Times New Roman" w:cs="Times New Roman" w:eastAsia="Times New Roman" w:hAnsi="Times New Roman"/>
          <w:sz w:val="24"/>
          <w:szCs w:val="24"/>
        </w:rPr>
      </w:pPr>
      <w:del w:author="Samuel Botter Martins" w:id="38" w:date="2021-05-31T21:08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Como premissa, utilizaremos apenas ferramentas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  <w:rPrChange w:author="Samuel Botter Martins" w:id="39" w:date="2021-05-31T21:07:57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delText xml:space="preserve">open</w:delText>
        </w:r>
      </w:del>
      <w:ins w:author="Samuel Botter Martins" w:id="38" w:date="2021-05-31T21:08:00Z">
        <w:del w:author="Samuel Botter Martins" w:id="38" w:date="2021-05-31T21:08:00Z"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  <w:rPrChange w:author="Samuel Botter Martins" w:id="39" w:date="2021-05-31T21:07:57Z">
                <w:rPr>
                  <w:rFonts w:ascii="Times New Roman" w:cs="Times New Roman" w:eastAsia="Times New Roman" w:hAnsi="Times New Roman"/>
                  <w:sz w:val="24"/>
                  <w:szCs w:val="24"/>
                </w:rPr>
              </w:rPrChange>
            </w:rPr>
            <w:delText xml:space="preserve">-</w:delText>
          </w:r>
        </w:del>
      </w:ins>
      <w:del w:author="Samuel Botter Martins" w:id="38" w:date="2021-05-31T21:08:0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  <w:rPrChange w:author="Samuel Botter Martins" w:id="39" w:date="2021-05-31T21:07:57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delText xml:space="preserve">source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permitindo então a replicabilidade sem custos com relação aos softwares. </w:delText>
        </w:r>
      </w:del>
      <w:ins w:author="Samuel Botter Martins" w:id="40" w:date="2021-05-31T21:11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pageBreakBefore w:val="0"/>
        <w:spacing w:line="360" w:lineRule="auto"/>
        <w:ind w:firstLine="720"/>
        <w:jc w:val="both"/>
        <w:rPr>
          <w:ins w:author="Samuel Botter Martins" w:id="40" w:date="2021-05-31T21:11:10Z"/>
          <w:rFonts w:ascii="Times New Roman" w:cs="Times New Roman" w:eastAsia="Times New Roman" w:hAnsi="Times New Roman"/>
          <w:sz w:val="24"/>
          <w:szCs w:val="24"/>
        </w:rPr>
      </w:pPr>
      <w:ins w:author="Samuel Botter Martins" w:id="40" w:date="2021-05-31T21:11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  <w:pPrChange w:author="Samuel Botter Martins" w:id="0" w:date="2021-05-31T21:11:28Z">
          <w:pPr>
            <w:pageBreakBefore w:val="0"/>
            <w:spacing w:line="360" w:lineRule="auto"/>
            <w:ind w:firstLine="720"/>
            <w:jc w:val="both"/>
          </w:pPr>
        </w:pPrChange>
      </w:pPr>
      <w:ins w:author="Samuel Botter Martins" w:id="40" w:date="2021-05-31T21:11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OBJETIVO: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firstLine="720"/>
        <w:jc w:val="both"/>
        <w:rPr>
          <w:ins w:author="Samuel Botter Martins" w:id="46" w:date="2021-05-31T21:13:59Z"/>
          <w:rFonts w:ascii="Times New Roman" w:cs="Times New Roman" w:eastAsia="Times New Roman" w:hAnsi="Times New Roman"/>
          <w:sz w:val="24"/>
          <w:szCs w:val="24"/>
        </w:rPr>
      </w:pPr>
      <w:ins w:author="Samuel Botter Martins" w:id="42" w:date="2021-05-31T21:11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Este trabalho visa</w:t>
        </w:r>
      </w:ins>
      <w:del w:author="Samuel Botter Martins" w:id="42" w:date="2021-05-31T21:11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Dessa maneira, propomos </w:delText>
        </w:r>
      </w:del>
      <w:ins w:author="Samuel Botter Martins" w:id="42" w:date="2021-05-31T21:11:32Z">
        <w:del w:author="Samuel Botter Martins" w:id="42" w:date="2021-05-31T21:11:32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 </w:delText>
          </w:r>
        </w:del>
      </w:ins>
      <w:del w:author="Samuel Botter Martins" w:id="42" w:date="2021-05-31T21:11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a</w:delText>
        </w:r>
      </w:del>
      <w:ins w:author="Samuel Botter Martins" w:id="42" w:date="2021-05-31T21:11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investigar a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utilização de</w:t>
      </w:r>
      <w:ins w:author="Samuel Botter Martins" w:id="43" w:date="2021-05-31T21:12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ferramentas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open-source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para a realização das etapas do ETL. Como prova de conceito, avaliaremos tais soluções em bases de dados utilizadas por </w:t>
        </w:r>
      </w:ins>
      <w:del w:author="Samuel Botter Martins" w:id="43" w:date="2021-05-31T21:12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duas formas de trabalhar com os dados</w:delText>
        </w:r>
      </w:del>
      <w:ins w:author="Samuel Botter Martins" w:id="44" w:date="2021-05-31T21:12:08Z">
        <w:del w:author="Samuel Botter Martins" w:id="43" w:date="2021-05-31T21:12:35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 </w:delText>
          </w:r>
        </w:del>
      </w:ins>
      <w:del w:author="Samuel Botter Martins" w:id="43" w:date="2021-05-31T21:12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e assim criar um pipeline de dados que parta da extração e finalize com a carga em um data warehouse modelado para suportar e oferecer dados aos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estudantes e pesquisadores </w:t>
      </w:r>
      <w:del w:author="Samuel Botter Martins" w:id="45" w:date="2021-05-31T21:13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em</w:delText>
        </w:r>
      </w:del>
      <w:ins w:author="Samuel Botter Martins" w:id="45" w:date="2021-05-31T21:13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da área de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ciências sociais.</w:t>
      </w:r>
      <w:ins w:author="Samuel Botter Martins" w:id="46" w:date="2021-05-31T21:13:5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rPrChange w:author="Samuel Botter Martins" w:id="47" w:date="2021-05-31T21:13:59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</w:pPr>
      <w:ins w:author="Samuel Botter Martins" w:id="46" w:date="2021-05-31T21:13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Metolodogia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firstLine="720"/>
        <w:jc w:val="both"/>
        <w:rPr>
          <w:del w:author="Samuel Botter Martins" w:id="53" w:date="2021-05-31T21:15:40Z"/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Primeiramente</w:t>
      </w:r>
      <w:ins w:author="Samuel Botter Martins" w:id="48" w:date="2021-05-31T21:13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optamos por utilizar o Pentaho</w:t>
      </w:r>
      <w:ins w:author="Samuel Botter Martins" w:id="49" w:date="2021-05-31T21:14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(referência)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já é uma ferramenta bem conhecida no mercado e que vem sendo desenvolvida desde de 2004</w:t>
      </w:r>
      <w:ins w:author="Samuel Botter Martins" w:id="50" w:date="2021-05-31T21:15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</w:t>
        </w:r>
      </w:ins>
      <w:del w:author="Samuel Botter Martins" w:id="50" w:date="2021-05-31T21:15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 C</w:delText>
        </w:r>
      </w:del>
      <w:ins w:author="Samuel Botter Martins" w:id="50" w:date="2021-05-31T21:15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c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ontendo já muitos trabalhos que fundamentam sua utilização</w:t>
      </w:r>
      <w:ins w:author="Samuel Botter Martins" w:id="51" w:date="2021-05-31T21:15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(quais?)</w:t>
        </w:r>
      </w:ins>
      <w:del w:author="Samuel Botter Martins" w:id="52" w:date="2021-05-31T21:14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como o comparativo feito por Lira Filho</w:delText>
        </w:r>
      </w:del>
      <w:ins w:author="Samuel Botter Martins" w:id="52" w:date="2021-05-31T21:14:46Z">
        <w:del w:author="Samuel Botter Martins" w:id="52" w:date="2021-05-31T21:14:46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 (só coloque a referência, p. ex., o número dela [1]</w:delText>
          </w:r>
        </w:del>
      </w:ins>
      <w:del w:author="Samuel Botter Martins" w:id="52" w:date="2021-05-31T21:14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em “Análise comparativa das Ferramentas de ETL – Kettle e Talend” (2013), nos provou ser uma ferramenta que servirá de base no processo de ETL para os cenários de data warehouse objetivados.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del w:author="Samuel Botter Martins" w:id="53" w:date="2021-05-31T21:15:4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E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Caminhando em direção a linguagem em si, utilizaremos o Python</w:t>
      </w:r>
      <w:ins w:author="Samuel Botter Martins" w:id="54" w:date="2021-05-31T21:16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(referência)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para criar e automatizar o processo. Vale ressaltar que Python é hoje a segunda linguagem de programação mais utilizada no mundo e amplamente empregada na ciência de dados, graças a uma comunidade extremamente ativa que trabalha no desenvolvimento de suas bibliotecas</w:t>
      </w:r>
      <w:ins w:author="Samuel Botter Martins" w:id="55" w:date="2021-05-31T21:16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(referência)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ins w:author="Samuel Botter Martins" w:id="56" w:date="2021-05-31T21:16:2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Falta citar mais outras ferramentas que você visa comparar.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relação aos cenários em que os processos de ETL serão empregados, observamos que as ciências sociais têm problemas para encontrar dados abertos que facilitem a análise de situações sociais. Assim, iremos trabalhar em três eixos básicos, mas que possibilitam englobar diversos temas dentro das ciências humanas. Assim, buscamos desconstruir uma barreira entre humanas e exatas que dificulta, em muitos aspectos, a interdisciplinaridade entre as áreas de conhecimento.</w:t>
      </w:r>
    </w:p>
    <w:p w:rsidR="00000000" w:rsidDel="00000000" w:rsidP="00000000" w:rsidRDefault="00000000" w:rsidRPr="00000000" w14:paraId="00000010">
      <w:pPr>
        <w:pageBreakBefore w:val="0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Trabalharemos a princípio com os eixos de política, economia e trabalho. Vale observar que os eixos estão conectados e são interdependentes em algumas análises. Refinando os processos e provando sua viabilidade, poderemos então abrir o escopo e, assim, possibilitar a expansão para mais áreas como saúde, educação, população e outras possíveis.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